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8335" w14:textId="391D2322" w:rsidR="00737DB6" w:rsidRDefault="00737DB6" w:rsidP="2990431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08806E" w14:textId="1AF1BF44" w:rsidR="00737DB6" w:rsidRDefault="6467D980" w:rsidP="2990431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904311">
        <w:rPr>
          <w:rFonts w:ascii="Times New Roman" w:eastAsia="Times New Roman" w:hAnsi="Times New Roman" w:cs="Times New Roman"/>
          <w:b/>
          <w:bCs/>
          <w:sz w:val="24"/>
          <w:szCs w:val="24"/>
        </w:rPr>
        <w:t>GROUP PROJECT PROPOSAL</w:t>
      </w:r>
      <w:r>
        <w:br/>
      </w:r>
      <w:r w:rsidRPr="29904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br/>
      </w:r>
    </w:p>
    <w:p w14:paraId="45920085" w14:textId="794C3600" w:rsidR="00737DB6" w:rsidRDefault="6467D980" w:rsidP="6FA1B6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FA1B676">
        <w:rPr>
          <w:rFonts w:ascii="Times New Roman" w:eastAsia="Times New Roman" w:hAnsi="Times New Roman" w:cs="Times New Roman"/>
          <w:sz w:val="24"/>
          <w:szCs w:val="24"/>
        </w:rPr>
        <w:t xml:space="preserve">Akhil </w:t>
      </w:r>
      <w:proofErr w:type="spellStart"/>
      <w:r w:rsidRPr="6FA1B676">
        <w:rPr>
          <w:rFonts w:ascii="Times New Roman" w:eastAsia="Times New Roman" w:hAnsi="Times New Roman" w:cs="Times New Roman"/>
          <w:sz w:val="24"/>
          <w:szCs w:val="24"/>
        </w:rPr>
        <w:t>Saji</w:t>
      </w:r>
      <w:proofErr w:type="spellEnd"/>
      <w:r w:rsidRPr="6FA1B676">
        <w:rPr>
          <w:rFonts w:ascii="Times New Roman" w:eastAsia="Times New Roman" w:hAnsi="Times New Roman" w:cs="Times New Roman"/>
          <w:sz w:val="24"/>
          <w:szCs w:val="24"/>
        </w:rPr>
        <w:t>, #</w:t>
      </w:r>
      <w:r w:rsidR="2F0853AC" w:rsidRPr="6FA1B676">
        <w:rPr>
          <w:rFonts w:ascii="Times New Roman" w:eastAsia="Times New Roman" w:hAnsi="Times New Roman" w:cs="Times New Roman"/>
          <w:sz w:val="24"/>
          <w:szCs w:val="24"/>
        </w:rPr>
        <w:t xml:space="preserve"> N01535911</w:t>
      </w:r>
    </w:p>
    <w:p w14:paraId="6F6681C4" w14:textId="033A9BDF" w:rsidR="00737DB6" w:rsidRDefault="6467D980" w:rsidP="29904311">
      <w:pPr>
        <w:spacing w:line="240" w:lineRule="auto"/>
        <w:jc w:val="center"/>
      </w:pPr>
      <w:r w:rsidRPr="29904311">
        <w:rPr>
          <w:rFonts w:ascii="Times New Roman" w:eastAsia="Times New Roman" w:hAnsi="Times New Roman" w:cs="Times New Roman"/>
          <w:sz w:val="24"/>
          <w:szCs w:val="24"/>
        </w:rPr>
        <w:t>Gurpreet Kaur, #N01570640</w:t>
      </w:r>
    </w:p>
    <w:p w14:paraId="6D1E7C3A" w14:textId="5510C42C" w:rsidR="6467D980" w:rsidRDefault="6467D980" w:rsidP="6FA1B6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FA1B676">
        <w:rPr>
          <w:rFonts w:ascii="Times New Roman" w:eastAsia="Times New Roman" w:hAnsi="Times New Roman" w:cs="Times New Roman"/>
          <w:sz w:val="24"/>
          <w:szCs w:val="24"/>
        </w:rPr>
        <w:t>Jaskaran Singh, #</w:t>
      </w:r>
      <w:r w:rsidR="02C34539" w:rsidRPr="6FA1B676">
        <w:rPr>
          <w:rFonts w:ascii="Times New Roman" w:eastAsia="Times New Roman" w:hAnsi="Times New Roman" w:cs="Times New Roman"/>
          <w:sz w:val="24"/>
          <w:szCs w:val="24"/>
        </w:rPr>
        <w:t>N</w:t>
      </w:r>
      <w:r w:rsidR="4E1C5C43" w:rsidRPr="6FA1B676">
        <w:rPr>
          <w:rFonts w:ascii="Times New Roman" w:eastAsia="Times New Roman" w:hAnsi="Times New Roman" w:cs="Times New Roman"/>
          <w:sz w:val="24"/>
          <w:szCs w:val="24"/>
        </w:rPr>
        <w:t>01536420</w:t>
      </w:r>
    </w:p>
    <w:p w14:paraId="46580AE7" w14:textId="3EBDF8D0" w:rsidR="00737DB6" w:rsidRDefault="6467D980" w:rsidP="29904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FA1B676">
        <w:rPr>
          <w:rFonts w:ascii="Times New Roman" w:eastAsia="Times New Roman" w:hAnsi="Times New Roman" w:cs="Times New Roman"/>
          <w:sz w:val="24"/>
          <w:szCs w:val="24"/>
        </w:rPr>
        <w:t>Jerick</w:t>
      </w:r>
      <w:proofErr w:type="spellEnd"/>
      <w:r w:rsidRPr="6FA1B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FA1B676">
        <w:rPr>
          <w:rFonts w:ascii="Times New Roman" w:eastAsia="Times New Roman" w:hAnsi="Times New Roman" w:cs="Times New Roman"/>
          <w:sz w:val="24"/>
          <w:szCs w:val="24"/>
        </w:rPr>
        <w:t>Siemeon</w:t>
      </w:r>
      <w:proofErr w:type="spellEnd"/>
      <w:r w:rsidR="09F4E863" w:rsidRPr="6FA1B676">
        <w:rPr>
          <w:rFonts w:ascii="Times New Roman" w:eastAsia="Times New Roman" w:hAnsi="Times New Roman" w:cs="Times New Roman"/>
          <w:sz w:val="24"/>
          <w:szCs w:val="24"/>
        </w:rPr>
        <w:t>, #N</w:t>
      </w:r>
      <w:r w:rsidR="719C31DB" w:rsidRPr="6FA1B676">
        <w:rPr>
          <w:rFonts w:ascii="Times New Roman" w:eastAsia="Times New Roman" w:hAnsi="Times New Roman" w:cs="Times New Roman"/>
          <w:sz w:val="24"/>
          <w:szCs w:val="24"/>
        </w:rPr>
        <w:t>01534870</w:t>
      </w:r>
    </w:p>
    <w:p w14:paraId="3D787359" w14:textId="4F64889D" w:rsidR="00737DB6" w:rsidRDefault="6467D980" w:rsidP="29904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FA1B676">
        <w:rPr>
          <w:rFonts w:ascii="Times New Roman" w:eastAsia="Times New Roman" w:hAnsi="Times New Roman" w:cs="Times New Roman"/>
          <w:sz w:val="24"/>
          <w:szCs w:val="24"/>
        </w:rPr>
        <w:t>Ngoc Thanh Le</w:t>
      </w:r>
      <w:r w:rsidR="2FCAF90A" w:rsidRPr="6FA1B676">
        <w:rPr>
          <w:rFonts w:ascii="Times New Roman" w:eastAsia="Times New Roman" w:hAnsi="Times New Roman" w:cs="Times New Roman"/>
          <w:sz w:val="24"/>
          <w:szCs w:val="24"/>
        </w:rPr>
        <w:t>, #N</w:t>
      </w:r>
      <w:r w:rsidR="198C3D84" w:rsidRPr="6FA1B676">
        <w:rPr>
          <w:rFonts w:ascii="Times New Roman" w:eastAsia="Times New Roman" w:hAnsi="Times New Roman" w:cs="Times New Roman"/>
          <w:sz w:val="24"/>
          <w:szCs w:val="24"/>
        </w:rPr>
        <w:t>01529971</w:t>
      </w:r>
    </w:p>
    <w:p w14:paraId="6C4B084D" w14:textId="53ABED33" w:rsidR="00737DB6" w:rsidRDefault="00737DB6" w:rsidP="299043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C54B5D" w14:textId="79E9C1F1" w:rsidR="00737DB6" w:rsidRDefault="6467D980" w:rsidP="2990431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904311">
        <w:rPr>
          <w:rFonts w:ascii="Times New Roman" w:eastAsia="Times New Roman" w:hAnsi="Times New Roman" w:cs="Times New Roman"/>
          <w:b/>
          <w:bCs/>
          <w:sz w:val="24"/>
          <w:szCs w:val="24"/>
        </w:rPr>
        <w:t>Humber College</w:t>
      </w:r>
    </w:p>
    <w:p w14:paraId="78AAB0FB" w14:textId="56729F8C" w:rsidR="00737DB6" w:rsidRDefault="339ABEAF" w:rsidP="2990431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904311">
        <w:rPr>
          <w:rFonts w:ascii="Times New Roman" w:eastAsia="Times New Roman" w:hAnsi="Times New Roman" w:cs="Times New Roman"/>
          <w:sz w:val="24"/>
          <w:szCs w:val="24"/>
        </w:rPr>
        <w:t>CPAN</w:t>
      </w:r>
      <w:r w:rsidR="6467D980" w:rsidRPr="2990431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40EC5716" w:rsidRPr="29904311">
        <w:rPr>
          <w:rFonts w:ascii="Times New Roman" w:eastAsia="Times New Roman" w:hAnsi="Times New Roman" w:cs="Times New Roman"/>
          <w:sz w:val="24"/>
          <w:szCs w:val="24"/>
        </w:rPr>
        <w:t>44</w:t>
      </w:r>
      <w:r w:rsidR="6467D980" w:rsidRPr="299043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19377D86" w:rsidRPr="29904311">
        <w:rPr>
          <w:rFonts w:ascii="Times New Roman" w:eastAsia="Times New Roman" w:hAnsi="Times New Roman" w:cs="Times New Roman"/>
          <w:sz w:val="24"/>
          <w:szCs w:val="24"/>
        </w:rPr>
        <w:t>Advanced Front-End Programming - 0NB</w:t>
      </w:r>
    </w:p>
    <w:p w14:paraId="3D76F11A" w14:textId="2E20573C" w:rsidR="00737DB6" w:rsidRDefault="19377D86" w:rsidP="29904311">
      <w:pPr>
        <w:spacing w:line="480" w:lineRule="auto"/>
        <w:jc w:val="center"/>
      </w:pPr>
      <w:r w:rsidRPr="29904311">
        <w:rPr>
          <w:rFonts w:ascii="Times New Roman" w:eastAsia="Times New Roman" w:hAnsi="Times New Roman" w:cs="Times New Roman"/>
          <w:sz w:val="24"/>
          <w:szCs w:val="24"/>
        </w:rPr>
        <w:t xml:space="preserve">Arman </w:t>
      </w:r>
      <w:proofErr w:type="spellStart"/>
      <w:r w:rsidRPr="29904311">
        <w:rPr>
          <w:rFonts w:ascii="Times New Roman" w:eastAsia="Times New Roman" w:hAnsi="Times New Roman" w:cs="Times New Roman"/>
          <w:sz w:val="24"/>
          <w:szCs w:val="24"/>
        </w:rPr>
        <w:t>Hamzehlou</w:t>
      </w:r>
      <w:proofErr w:type="spellEnd"/>
      <w:r w:rsidRPr="29904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9904311">
        <w:rPr>
          <w:rFonts w:ascii="Times New Roman" w:eastAsia="Times New Roman" w:hAnsi="Times New Roman" w:cs="Times New Roman"/>
          <w:sz w:val="24"/>
          <w:szCs w:val="24"/>
        </w:rPr>
        <w:t>Khrizi</w:t>
      </w:r>
      <w:proofErr w:type="spellEnd"/>
    </w:p>
    <w:p w14:paraId="20AC3671" w14:textId="2F7F9F9B" w:rsidR="00737DB6" w:rsidRDefault="0072140D" w:rsidP="2990431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 09</w:t>
      </w:r>
      <w:r w:rsidR="6467D980" w:rsidRPr="29904311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5B1A7CDD" w:rsidRPr="2990431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C078E63" w14:textId="3ECCD37F" w:rsidR="00737DB6" w:rsidRDefault="00737DB6" w:rsidP="29904311"/>
    <w:p w14:paraId="06073C37" w14:textId="6E30C516" w:rsidR="29904311" w:rsidRDefault="29904311" w:rsidP="29904311"/>
    <w:p w14:paraId="039CF920" w14:textId="38B8720B" w:rsidR="29904311" w:rsidRDefault="29904311" w:rsidP="29904311"/>
    <w:p w14:paraId="6E8C8F25" w14:textId="363A9755" w:rsidR="29904311" w:rsidRDefault="29904311" w:rsidP="29904311"/>
    <w:p w14:paraId="0BA9E1AD" w14:textId="4A964D6F" w:rsidR="29904311" w:rsidRDefault="29904311" w:rsidP="29904311"/>
    <w:p w14:paraId="0027E966" w14:textId="4BA28C48" w:rsidR="29904311" w:rsidRDefault="29904311" w:rsidP="29904311"/>
    <w:p w14:paraId="7F2FF790" w14:textId="35291324" w:rsidR="29904311" w:rsidRDefault="29904311" w:rsidP="29904311"/>
    <w:p w14:paraId="7B9FFF4C" w14:textId="6D37C1E0" w:rsidR="29904311" w:rsidRDefault="29904311" w:rsidP="29904311"/>
    <w:p w14:paraId="1226AA36" w14:textId="3B67A8AA" w:rsidR="0037644D" w:rsidRDefault="0037644D">
      <w:r>
        <w:br w:type="page"/>
      </w:r>
    </w:p>
    <w:p w14:paraId="62B3229D" w14:textId="490079D9" w:rsidR="29904311" w:rsidRDefault="29904311" w:rsidP="29904311"/>
    <w:p w14:paraId="6CAA6202" w14:textId="344DE17F" w:rsidR="29904311" w:rsidRDefault="7CA6ECF0" w:rsidP="00F23336">
      <w:pPr>
        <w:jc w:val="both"/>
      </w:pPr>
      <w:r>
        <w:t>The purpose of this application</w:t>
      </w:r>
      <w:r w:rsidR="54F45656">
        <w:t xml:space="preserve"> </w:t>
      </w:r>
      <w:r w:rsidR="54F45656" w:rsidRPr="003B5209">
        <w:t>“</w:t>
      </w:r>
      <w:r w:rsidR="03220234" w:rsidRPr="003B5209">
        <w:t>Cooking with love</w:t>
      </w:r>
      <w:r w:rsidR="54F45656" w:rsidRPr="003B5209">
        <w:t>”</w:t>
      </w:r>
      <w:r w:rsidR="54F45656">
        <w:t xml:space="preserve"> </w:t>
      </w:r>
      <w:r>
        <w:t xml:space="preserve">is to let the user search for an ingredient for cooking and display </w:t>
      </w:r>
      <w:r w:rsidR="6E24AC01">
        <w:t xml:space="preserve">random </w:t>
      </w:r>
      <w:r>
        <w:t xml:space="preserve">20 recipes from </w:t>
      </w:r>
      <w:r w:rsidR="1A762E59">
        <w:t>a recipe API "</w:t>
      </w:r>
      <w:r w:rsidR="51F13AFA">
        <w:t xml:space="preserve"> </w:t>
      </w:r>
      <w:ins w:id="0" w:author="Gurpreet Kaur" w:date="2023-03-25T01:56:00Z">
        <w:r w:rsidR="29904311">
          <w:fldChar w:fldCharType="begin"/>
        </w:r>
        <w:r w:rsidR="29904311">
          <w:instrText xml:space="preserve">HYPERLINK "https://developer.edamam.com/edamam-recipe-api" </w:instrText>
        </w:r>
        <w:r w:rsidR="29904311">
          <w:fldChar w:fldCharType="separate"/>
        </w:r>
      </w:ins>
      <w:r w:rsidR="51F13AFA" w:rsidRPr="6FA1B676">
        <w:rPr>
          <w:rStyle w:val="Hyperlink"/>
        </w:rPr>
        <w:t>https://developer.edamam.com/edamam-recipe-api</w:t>
      </w:r>
      <w:ins w:id="1" w:author="Gurpreet Kaur" w:date="2023-03-25T01:56:00Z">
        <w:r w:rsidR="29904311">
          <w:fldChar w:fldCharType="end"/>
        </w:r>
      </w:ins>
      <w:r w:rsidR="51F13AFA">
        <w:t>"</w:t>
      </w:r>
      <w:r w:rsidR="6EFA2A71">
        <w:t xml:space="preserve"> that has matching ingredient </w:t>
      </w:r>
      <w:r w:rsidR="658391CE">
        <w:t>entered by the user.</w:t>
      </w:r>
      <w:r w:rsidR="001247AB">
        <w:t xml:space="preserve"> The app also offers personalized meal plans based on your dietary preferences and goals.</w:t>
      </w:r>
    </w:p>
    <w:p w14:paraId="6CD71681" w14:textId="26F8063C" w:rsidR="56E6F8D9" w:rsidRDefault="56E6F8D9" w:rsidP="00F23336">
      <w:pPr>
        <w:jc w:val="both"/>
      </w:pPr>
      <w:r>
        <w:t>The application will contain a Header</w:t>
      </w:r>
      <w:r w:rsidR="001247AB">
        <w:t>,</w:t>
      </w:r>
      <w:r>
        <w:t xml:space="preserve"> a Navigation </w:t>
      </w:r>
      <w:r w:rsidR="003F31E0">
        <w:t>bar,</w:t>
      </w:r>
      <w:r w:rsidR="001247AB">
        <w:t xml:space="preserve"> off canvas navigation bar and footer utilizing bootstrap.</w:t>
      </w:r>
    </w:p>
    <w:p w14:paraId="05596AD7" w14:textId="74785C6D" w:rsidR="6FA1B676" w:rsidRDefault="6FA1B676" w:rsidP="00F23336">
      <w:pPr>
        <w:jc w:val="both"/>
      </w:pPr>
    </w:p>
    <w:p w14:paraId="4B06C55D" w14:textId="3666FCD1" w:rsidR="3239FD00" w:rsidRDefault="009624BF" w:rsidP="008503CB">
      <w:pPr>
        <w:ind w:left="720" w:firstLine="720"/>
        <w:jc w:val="both"/>
      </w:pPr>
      <w:r w:rsidRPr="009624BF">
        <w:drawing>
          <wp:inline distT="0" distB="0" distL="0" distR="0" wp14:anchorId="27FDAE1A" wp14:editId="29A43622">
            <wp:extent cx="3549313" cy="2887980"/>
            <wp:effectExtent l="0" t="0" r="0" b="7620"/>
            <wp:docPr id="1620275619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75619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310" cy="29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FA4A" w14:textId="77777777" w:rsidR="00F23336" w:rsidRDefault="00F23336" w:rsidP="00F23336">
      <w:pPr>
        <w:jc w:val="both"/>
      </w:pPr>
    </w:p>
    <w:p w14:paraId="3B8EE725" w14:textId="54EC3C53" w:rsidR="00F23336" w:rsidRDefault="14CB07DA" w:rsidP="00F23336">
      <w:pPr>
        <w:pStyle w:val="ListParagraph"/>
        <w:jc w:val="both"/>
      </w:pPr>
      <w:r>
        <w:t xml:space="preserve">At the top of the page there will be a search bar that will allow the user to enter an ingredient for cooking. </w:t>
      </w:r>
      <w:r w:rsidR="17813D77">
        <w:t xml:space="preserve">A SearchBar component will </w:t>
      </w:r>
      <w:r w:rsidR="4FBF8C44">
        <w:t xml:space="preserve">handle the user entered </w:t>
      </w:r>
      <w:r w:rsidR="4AD022CE">
        <w:t>keyword to</w:t>
      </w:r>
      <w:r w:rsidR="4FBF8C44">
        <w:t xml:space="preserve"> search for the data </w:t>
      </w:r>
      <w:r w:rsidR="183ACE53">
        <w:t xml:space="preserve">that retrieved from </w:t>
      </w:r>
      <w:r w:rsidR="4FBF8C44">
        <w:t>the API.</w:t>
      </w:r>
    </w:p>
    <w:p w14:paraId="05D31432" w14:textId="77777777" w:rsidR="00F23336" w:rsidRDefault="00F23336" w:rsidP="00F23336">
      <w:pPr>
        <w:pStyle w:val="ListParagraph"/>
        <w:jc w:val="both"/>
      </w:pPr>
    </w:p>
    <w:p w14:paraId="1307492F" w14:textId="0DBA860D" w:rsidR="00F23336" w:rsidRDefault="536FED0B" w:rsidP="00F23336">
      <w:pPr>
        <w:pStyle w:val="ListParagraph"/>
        <w:jc w:val="both"/>
      </w:pPr>
      <w:r>
        <w:t xml:space="preserve">Once the matching keyword is found, the page will render </w:t>
      </w:r>
      <w:r w:rsidR="6B00AE71">
        <w:t xml:space="preserve">random </w:t>
      </w:r>
      <w:r>
        <w:t xml:space="preserve">20 images of the Recipes </w:t>
      </w:r>
      <w:r w:rsidR="77B871C1">
        <w:t>containing the</w:t>
      </w:r>
      <w:r>
        <w:t xml:space="preserve"> ingredient</w:t>
      </w:r>
      <w:r w:rsidR="699C2546">
        <w:t xml:space="preserve"> entered by the user. These images will be </w:t>
      </w:r>
      <w:r w:rsidR="6EB10F38">
        <w:t>rendered</w:t>
      </w:r>
      <w:r w:rsidR="699C2546">
        <w:t xml:space="preserve"> </w:t>
      </w:r>
      <w:r w:rsidR="4E0381D1">
        <w:t xml:space="preserve">in a slideshow </w:t>
      </w:r>
      <w:r w:rsidR="699C2546">
        <w:t xml:space="preserve">using a component </w:t>
      </w:r>
      <w:r w:rsidR="7C8306FA">
        <w:t xml:space="preserve">Carousel that will </w:t>
      </w:r>
      <w:r w:rsidR="3F05E7F2">
        <w:t xml:space="preserve">allow the user to click through </w:t>
      </w:r>
      <w:r w:rsidR="3358F499">
        <w:t xml:space="preserve">images of </w:t>
      </w:r>
      <w:r w:rsidR="3F05E7F2">
        <w:t xml:space="preserve">different recipes. On top of the image, the name and link to the recipe will be provided. </w:t>
      </w:r>
    </w:p>
    <w:p w14:paraId="47B569ED" w14:textId="77777777" w:rsidR="00F23336" w:rsidRDefault="00F23336" w:rsidP="00F23336">
      <w:pPr>
        <w:pStyle w:val="ListParagraph"/>
        <w:jc w:val="both"/>
      </w:pPr>
    </w:p>
    <w:p w14:paraId="1B92272A" w14:textId="77777777" w:rsidR="00F23336" w:rsidRDefault="00F23336" w:rsidP="00F23336">
      <w:pPr>
        <w:pStyle w:val="ListParagraph"/>
        <w:jc w:val="both"/>
      </w:pPr>
      <w:r>
        <w:t>Once</w:t>
      </w:r>
      <w:r w:rsidR="3F05E7F2">
        <w:t xml:space="preserve"> the user clicks on the name of the recipe</w:t>
      </w:r>
      <w:r w:rsidR="71DD3DDD">
        <w:t xml:space="preserve">, </w:t>
      </w:r>
      <w:r w:rsidR="35973FA0">
        <w:t xml:space="preserve">utilizing </w:t>
      </w:r>
      <w:r w:rsidR="71DD3DDD">
        <w:t xml:space="preserve">a component DisplayIngredients will handle the displaying of the ingredients required for the recipe. </w:t>
      </w:r>
      <w:r w:rsidR="52D5B3CF">
        <w:t>Also,</w:t>
      </w:r>
      <w:r w:rsidR="71DD3DDD">
        <w:t xml:space="preserve"> </w:t>
      </w:r>
      <w:r w:rsidR="732FEED1">
        <w:t xml:space="preserve">using </w:t>
      </w:r>
      <w:r w:rsidR="71DD3DDD">
        <w:t>another component DisplayInstructions will handle displ</w:t>
      </w:r>
      <w:r w:rsidR="33127CC6">
        <w:t>aying of the instructions in making the recipe.</w:t>
      </w:r>
    </w:p>
    <w:p w14:paraId="6B54202E" w14:textId="77777777" w:rsidR="00F23336" w:rsidRDefault="00F23336" w:rsidP="00F23336">
      <w:pPr>
        <w:pStyle w:val="ListParagraph"/>
        <w:jc w:val="both"/>
      </w:pPr>
    </w:p>
    <w:p w14:paraId="6F24C26A" w14:textId="7AC302A6" w:rsidR="41C18FE7" w:rsidRDefault="7C7322BD" w:rsidP="00F23336">
      <w:pPr>
        <w:pStyle w:val="ListParagraph"/>
        <w:jc w:val="both"/>
        <w:rPr>
          <w:rFonts w:ascii="Calibri" w:eastAsia="Calibri" w:hAnsi="Calibri" w:cs="Calibri"/>
        </w:rPr>
      </w:pPr>
      <w:r w:rsidRPr="6FA1B676">
        <w:rPr>
          <w:rFonts w:ascii="Calibri" w:eastAsia="Calibri" w:hAnsi="Calibri" w:cs="Calibri"/>
        </w:rPr>
        <w:t xml:space="preserve"> In this application, we are going to use the useRoute hook which is the functional equivalent of &lt;Routes&gt;, but it uses JavaScript objects instead of &lt;Routes&gt; elements to define your routes. These objects have the same properties as normal &lt;Routes&gt; element, but they don't require JSX.</w:t>
      </w:r>
    </w:p>
    <w:p w14:paraId="2649A05A" w14:textId="77777777" w:rsidR="00F23336" w:rsidRDefault="00F23336" w:rsidP="00F23336">
      <w:pPr>
        <w:pStyle w:val="ListParagraph"/>
        <w:jc w:val="both"/>
      </w:pPr>
    </w:p>
    <w:p w14:paraId="18307A1C" w14:textId="3F56C6E2" w:rsidR="3239FD00" w:rsidRDefault="009624BF" w:rsidP="008503CB">
      <w:pPr>
        <w:ind w:left="720" w:firstLine="720"/>
        <w:jc w:val="both"/>
      </w:pPr>
      <w:r w:rsidRPr="009624BF">
        <w:drawing>
          <wp:inline distT="0" distB="0" distL="0" distR="0" wp14:anchorId="7F1894DA" wp14:editId="3D26285D">
            <wp:extent cx="4000500" cy="3119034"/>
            <wp:effectExtent l="0" t="0" r="0" b="5715"/>
            <wp:docPr id="41893275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3275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268" cy="31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C5CE" w14:textId="0C5372F4" w:rsidR="005C06CE" w:rsidRDefault="005C06CE" w:rsidP="00820071">
      <w:pPr>
        <w:ind w:left="720"/>
        <w:jc w:val="both"/>
      </w:pPr>
      <w:r>
        <w:t xml:space="preserve">Our app will provide customers with ability to sign-up with us to receive meal plan according to their dietary preferences – these choices will include – a Atkins meal weekly plan, a Keto weekly plan, a Vegan meal weekly plan and a Vegetarian meal weekly plan. </w:t>
      </w:r>
    </w:p>
    <w:p w14:paraId="4751BA95" w14:textId="6B53E286" w:rsidR="00F23336" w:rsidRDefault="005C06CE" w:rsidP="00820071">
      <w:pPr>
        <w:ind w:firstLine="720"/>
        <w:jc w:val="both"/>
      </w:pPr>
      <w:r>
        <w:t xml:space="preserve">Once signed up customers will have access to recipes required for the planned meals for the week. </w:t>
      </w:r>
    </w:p>
    <w:p w14:paraId="3DBA2CE0" w14:textId="796A9175" w:rsidR="3239FD00" w:rsidRDefault="0022460C" w:rsidP="008503CB">
      <w:pPr>
        <w:ind w:left="720" w:firstLine="720"/>
        <w:jc w:val="both"/>
      </w:pPr>
      <w:r w:rsidRPr="0022460C">
        <w:drawing>
          <wp:inline distT="0" distB="0" distL="0" distR="0" wp14:anchorId="684D1290" wp14:editId="03332F81">
            <wp:extent cx="4317878" cy="3482340"/>
            <wp:effectExtent l="0" t="0" r="6985" b="3810"/>
            <wp:docPr id="207515637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56373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700" cy="34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4721" w14:textId="77777777" w:rsidR="00F23336" w:rsidRDefault="00F23336" w:rsidP="00F23336">
      <w:pPr>
        <w:ind w:firstLine="720"/>
        <w:jc w:val="both"/>
      </w:pPr>
    </w:p>
    <w:p w14:paraId="77553443" w14:textId="5B913945" w:rsidR="29904311" w:rsidRDefault="7CFD968B" w:rsidP="00F23336">
      <w:pPr>
        <w:pStyle w:val="ListParagraph"/>
        <w:jc w:val="both"/>
      </w:pPr>
      <w:r>
        <w:t xml:space="preserve">In about page, we will give </w:t>
      </w:r>
      <w:r w:rsidR="3BA27BBD">
        <w:t>a short summary of our app and the other purpose of this page would be to give credits to the whole tea</w:t>
      </w:r>
      <w:r w:rsidR="42091221">
        <w:t xml:space="preserve">m. </w:t>
      </w:r>
      <w:r w:rsidR="21D2E346">
        <w:t xml:space="preserve"> Here, we </w:t>
      </w:r>
      <w:r w:rsidR="003F31E0">
        <w:t>will</w:t>
      </w:r>
      <w:r w:rsidR="21D2E346">
        <w:t xml:space="preserve"> </w:t>
      </w:r>
      <w:r w:rsidR="00820071">
        <w:t>some fun facts about</w:t>
      </w:r>
      <w:r w:rsidR="012555DF">
        <w:t xml:space="preserve"> the team members </w:t>
      </w:r>
      <w:r w:rsidR="66DE5EDB">
        <w:t>and</w:t>
      </w:r>
      <w:r w:rsidR="63DA7A3A">
        <w:t xml:space="preserve"> a short explanation that who did what.</w:t>
      </w:r>
    </w:p>
    <w:p w14:paraId="727F6672" w14:textId="77777777" w:rsidR="001247AB" w:rsidRDefault="001247AB" w:rsidP="00F23336">
      <w:pPr>
        <w:pStyle w:val="ListParagraph"/>
        <w:jc w:val="both"/>
      </w:pPr>
    </w:p>
    <w:p w14:paraId="417DF356" w14:textId="5445CE24" w:rsidR="001247AB" w:rsidRDefault="001247AB" w:rsidP="00F23336">
      <w:pPr>
        <w:pStyle w:val="ListParagraph"/>
        <w:jc w:val="both"/>
      </w:pPr>
      <w:r>
        <w:t>And some design shots of the off-canvas header menu.</w:t>
      </w:r>
    </w:p>
    <w:p w14:paraId="1436F021" w14:textId="22459848" w:rsidR="001247AB" w:rsidRDefault="001247AB" w:rsidP="00820071">
      <w:pPr>
        <w:pStyle w:val="ListParagraph"/>
        <w:ind w:firstLine="720"/>
        <w:jc w:val="both"/>
      </w:pPr>
      <w:r w:rsidRPr="001247AB">
        <w:drawing>
          <wp:inline distT="0" distB="0" distL="0" distR="0" wp14:anchorId="62EFD58D" wp14:editId="7160246F">
            <wp:extent cx="3734490" cy="3093720"/>
            <wp:effectExtent l="0" t="0" r="0" b="0"/>
            <wp:docPr id="105315117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51174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675" cy="31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88C" w14:textId="52198846" w:rsidR="001247AB" w:rsidRDefault="001247AB" w:rsidP="001247AB">
      <w:pPr>
        <w:pStyle w:val="ListParagraph"/>
        <w:ind w:left="0"/>
      </w:pPr>
      <w:r w:rsidRPr="001247AB">
        <w:drawing>
          <wp:inline distT="0" distB="0" distL="0" distR="0" wp14:anchorId="388DD4A0" wp14:editId="57DB23B7">
            <wp:extent cx="6362700" cy="3512820"/>
            <wp:effectExtent l="0" t="0" r="0" b="0"/>
            <wp:docPr id="1829759532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9532" name="Picture 1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EF5" w14:textId="24EFF08D" w:rsidR="001247AB" w:rsidRDefault="001247AB" w:rsidP="001247AB">
      <w:pPr>
        <w:pStyle w:val="ListParagraph"/>
        <w:ind w:left="0"/>
      </w:pPr>
      <w:r>
        <w:tab/>
      </w:r>
    </w:p>
    <w:sectPr w:rsidR="001247A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4211" w14:textId="77777777" w:rsidR="001B6E3C" w:rsidRDefault="001B6E3C">
      <w:pPr>
        <w:spacing w:after="0" w:line="240" w:lineRule="auto"/>
      </w:pPr>
      <w:r>
        <w:separator/>
      </w:r>
    </w:p>
  </w:endnote>
  <w:endnote w:type="continuationSeparator" w:id="0">
    <w:p w14:paraId="52B5D706" w14:textId="77777777" w:rsidR="001B6E3C" w:rsidRDefault="001B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04311" w14:paraId="48579EC9" w14:textId="77777777" w:rsidTr="29904311">
      <w:trPr>
        <w:trHeight w:val="300"/>
      </w:trPr>
      <w:tc>
        <w:tcPr>
          <w:tcW w:w="3120" w:type="dxa"/>
        </w:tcPr>
        <w:p w14:paraId="6AE7A48A" w14:textId="07CDBE6C" w:rsidR="29904311" w:rsidRDefault="29904311" w:rsidP="29904311">
          <w:pPr>
            <w:pStyle w:val="Header"/>
            <w:ind w:left="-115"/>
          </w:pPr>
        </w:p>
      </w:tc>
      <w:tc>
        <w:tcPr>
          <w:tcW w:w="3120" w:type="dxa"/>
        </w:tcPr>
        <w:p w14:paraId="7A73B1F1" w14:textId="4F1A9B54" w:rsidR="29904311" w:rsidRDefault="29904311" w:rsidP="29904311">
          <w:pPr>
            <w:pStyle w:val="Header"/>
            <w:jc w:val="center"/>
          </w:pPr>
        </w:p>
      </w:tc>
      <w:tc>
        <w:tcPr>
          <w:tcW w:w="3120" w:type="dxa"/>
        </w:tcPr>
        <w:p w14:paraId="6942E898" w14:textId="788A8F2C" w:rsidR="29904311" w:rsidRDefault="29904311" w:rsidP="29904311">
          <w:pPr>
            <w:pStyle w:val="Header"/>
            <w:ind w:right="-115"/>
            <w:jc w:val="right"/>
          </w:pPr>
        </w:p>
      </w:tc>
    </w:tr>
  </w:tbl>
  <w:p w14:paraId="610CD07C" w14:textId="4FEA215D" w:rsidR="29904311" w:rsidRDefault="29904311" w:rsidP="29904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6D3D" w14:textId="77777777" w:rsidR="001B6E3C" w:rsidRDefault="001B6E3C">
      <w:pPr>
        <w:spacing w:after="0" w:line="240" w:lineRule="auto"/>
      </w:pPr>
      <w:r>
        <w:separator/>
      </w:r>
    </w:p>
  </w:footnote>
  <w:footnote w:type="continuationSeparator" w:id="0">
    <w:p w14:paraId="5C82A041" w14:textId="77777777" w:rsidR="001B6E3C" w:rsidRDefault="001B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04311" w14:paraId="27365EFD" w14:textId="77777777" w:rsidTr="29904311">
      <w:trPr>
        <w:trHeight w:val="300"/>
      </w:trPr>
      <w:tc>
        <w:tcPr>
          <w:tcW w:w="3120" w:type="dxa"/>
        </w:tcPr>
        <w:p w14:paraId="7197BD1D" w14:textId="4A17E300" w:rsidR="29904311" w:rsidRDefault="29904311" w:rsidP="29904311">
          <w:pPr>
            <w:pStyle w:val="Header"/>
            <w:ind w:left="-115"/>
          </w:pPr>
        </w:p>
      </w:tc>
      <w:tc>
        <w:tcPr>
          <w:tcW w:w="3120" w:type="dxa"/>
        </w:tcPr>
        <w:p w14:paraId="7D27AB01" w14:textId="0697F563" w:rsidR="29904311" w:rsidRDefault="29904311" w:rsidP="29904311">
          <w:pPr>
            <w:pStyle w:val="Header"/>
            <w:jc w:val="center"/>
          </w:pPr>
        </w:p>
      </w:tc>
      <w:tc>
        <w:tcPr>
          <w:tcW w:w="3120" w:type="dxa"/>
        </w:tcPr>
        <w:p w14:paraId="2D39C5A7" w14:textId="787AD73B" w:rsidR="29904311" w:rsidRDefault="29904311" w:rsidP="29904311">
          <w:pPr>
            <w:pStyle w:val="Header"/>
            <w:ind w:right="-115"/>
            <w:jc w:val="right"/>
          </w:pPr>
        </w:p>
      </w:tc>
    </w:tr>
  </w:tbl>
  <w:p w14:paraId="62C280B0" w14:textId="7BB73FA5" w:rsidR="29904311" w:rsidRDefault="29904311" w:rsidP="2990431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QzGzAVqBi0M8T" int2:id="sENmfIHw">
      <int2:state int2:value="Rejected" int2:type="LegacyProofing"/>
    </int2:textHash>
    <int2:textHash int2:hashCode="9zSteN8s5Qbwcy" int2:id="9RBOjpH4">
      <int2:state int2:value="Rejected" int2:type="LegacyProofing"/>
    </int2:textHash>
    <int2:textHash int2:hashCode="ch+FkBUDp0VGte" int2:id="0UY1BA7H">
      <int2:state int2:value="Rejected" int2:type="LegacyProofing"/>
    </int2:textHash>
    <int2:textHash int2:hashCode="Pa9UHxTH5QT3XL" int2:id="DT92xCJu">
      <int2:state int2:value="Rejected" int2:type="LegacyProofing"/>
    </int2:textHash>
    <int2:textHash int2:hashCode="FgdbKoqYiwFtQh" int2:id="MWmdE3yg">
      <int2:state int2:value="Rejected" int2:type="LegacyProofing"/>
    </int2:textHash>
    <int2:textHash int2:hashCode="D7mu8ptlBuaAJV" int2:id="V6ctYq0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C38F"/>
    <w:multiLevelType w:val="hybridMultilevel"/>
    <w:tmpl w:val="EC065464"/>
    <w:lvl w:ilvl="0" w:tplc="ED9630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F44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00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C5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AD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4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0C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8E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AD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741E"/>
    <w:multiLevelType w:val="hybridMultilevel"/>
    <w:tmpl w:val="61429956"/>
    <w:lvl w:ilvl="0" w:tplc="E9389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CA0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E9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0C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C4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6D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83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64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C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2D8C"/>
    <w:multiLevelType w:val="hybridMultilevel"/>
    <w:tmpl w:val="4424893E"/>
    <w:lvl w:ilvl="0" w:tplc="9F5ACB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5F47A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05417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8EF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AA5A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0A45E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E041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844C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0811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39ED9"/>
    <w:multiLevelType w:val="hybridMultilevel"/>
    <w:tmpl w:val="25CA11FE"/>
    <w:lvl w:ilvl="0" w:tplc="A4E45E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CAE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F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CF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2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42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81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62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8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8E90"/>
    <w:multiLevelType w:val="hybridMultilevel"/>
    <w:tmpl w:val="BA501908"/>
    <w:lvl w:ilvl="0" w:tplc="CC988F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7EC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83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6D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05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0E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80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03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42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22513">
    <w:abstractNumId w:val="3"/>
  </w:num>
  <w:num w:numId="2" w16cid:durableId="2145851925">
    <w:abstractNumId w:val="0"/>
  </w:num>
  <w:num w:numId="3" w16cid:durableId="144207272">
    <w:abstractNumId w:val="4"/>
  </w:num>
  <w:num w:numId="4" w16cid:durableId="1574703773">
    <w:abstractNumId w:val="2"/>
  </w:num>
  <w:num w:numId="5" w16cid:durableId="10249426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rpreet Kaur">
    <w15:presenceInfo w15:providerId="AD" w15:userId="S::n01570640@humber.ca::9eb6133b-5aa6-4ee0-adf3-a6b23750c0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29083"/>
    <w:rsid w:val="001247AB"/>
    <w:rsid w:val="001B6E3C"/>
    <w:rsid w:val="001C6165"/>
    <w:rsid w:val="0022460C"/>
    <w:rsid w:val="0025D4D6"/>
    <w:rsid w:val="00294CED"/>
    <w:rsid w:val="0037644D"/>
    <w:rsid w:val="003B5209"/>
    <w:rsid w:val="003F31E0"/>
    <w:rsid w:val="005C06CE"/>
    <w:rsid w:val="0072140D"/>
    <w:rsid w:val="00737DB6"/>
    <w:rsid w:val="00820071"/>
    <w:rsid w:val="008503CB"/>
    <w:rsid w:val="009624BF"/>
    <w:rsid w:val="009E7C14"/>
    <w:rsid w:val="00A785C8"/>
    <w:rsid w:val="00F23336"/>
    <w:rsid w:val="01158DC7"/>
    <w:rsid w:val="012555DF"/>
    <w:rsid w:val="01B831C6"/>
    <w:rsid w:val="026C8F72"/>
    <w:rsid w:val="02C34539"/>
    <w:rsid w:val="03220234"/>
    <w:rsid w:val="0356B18A"/>
    <w:rsid w:val="0372BA5E"/>
    <w:rsid w:val="039F2FDF"/>
    <w:rsid w:val="039FFBEA"/>
    <w:rsid w:val="03CAB055"/>
    <w:rsid w:val="044D2E89"/>
    <w:rsid w:val="0479A75D"/>
    <w:rsid w:val="049AD288"/>
    <w:rsid w:val="07777856"/>
    <w:rsid w:val="07791982"/>
    <w:rsid w:val="0786CB95"/>
    <w:rsid w:val="083EB003"/>
    <w:rsid w:val="0993AA49"/>
    <w:rsid w:val="09C343AB"/>
    <w:rsid w:val="09C90B35"/>
    <w:rsid w:val="09F4E863"/>
    <w:rsid w:val="0AA68D10"/>
    <w:rsid w:val="0ACEFF10"/>
    <w:rsid w:val="0AD44A7D"/>
    <w:rsid w:val="0B22BAD7"/>
    <w:rsid w:val="0B5588D5"/>
    <w:rsid w:val="0B5F140C"/>
    <w:rsid w:val="0B7D339C"/>
    <w:rsid w:val="0C645141"/>
    <w:rsid w:val="0CC6EAE9"/>
    <w:rsid w:val="0E646A22"/>
    <w:rsid w:val="0EE7C2AA"/>
    <w:rsid w:val="0F6BF4CC"/>
    <w:rsid w:val="0FE69CD9"/>
    <w:rsid w:val="0FEBA51C"/>
    <w:rsid w:val="1030998B"/>
    <w:rsid w:val="1032852F"/>
    <w:rsid w:val="105E2BB8"/>
    <w:rsid w:val="1279CCA8"/>
    <w:rsid w:val="13253AAF"/>
    <w:rsid w:val="133A4B44"/>
    <w:rsid w:val="136A7C0D"/>
    <w:rsid w:val="14745B54"/>
    <w:rsid w:val="14CB07DA"/>
    <w:rsid w:val="14E28687"/>
    <w:rsid w:val="14F8EB62"/>
    <w:rsid w:val="16D86686"/>
    <w:rsid w:val="1711E63F"/>
    <w:rsid w:val="17813D77"/>
    <w:rsid w:val="17A2E09B"/>
    <w:rsid w:val="17B48BC6"/>
    <w:rsid w:val="182DC659"/>
    <w:rsid w:val="183ACE53"/>
    <w:rsid w:val="184A6A40"/>
    <w:rsid w:val="187C069F"/>
    <w:rsid w:val="1881B13E"/>
    <w:rsid w:val="191F33E1"/>
    <w:rsid w:val="19377D86"/>
    <w:rsid w:val="193DB4DD"/>
    <w:rsid w:val="198C3D84"/>
    <w:rsid w:val="19C60704"/>
    <w:rsid w:val="1A762E59"/>
    <w:rsid w:val="1A86D7C6"/>
    <w:rsid w:val="1B510C66"/>
    <w:rsid w:val="1BC85314"/>
    <w:rsid w:val="1C1C1654"/>
    <w:rsid w:val="1C670F25"/>
    <w:rsid w:val="1D48775B"/>
    <w:rsid w:val="1F9E29C3"/>
    <w:rsid w:val="1FE9CA33"/>
    <w:rsid w:val="20304972"/>
    <w:rsid w:val="204ADB31"/>
    <w:rsid w:val="20EBCBCE"/>
    <w:rsid w:val="211FF6FF"/>
    <w:rsid w:val="2148DE4C"/>
    <w:rsid w:val="21A8EBF5"/>
    <w:rsid w:val="21D2E346"/>
    <w:rsid w:val="2228D211"/>
    <w:rsid w:val="2249FD64"/>
    <w:rsid w:val="2342F5EE"/>
    <w:rsid w:val="24FC87CC"/>
    <w:rsid w:val="252D32C8"/>
    <w:rsid w:val="25560CFD"/>
    <w:rsid w:val="26101C7A"/>
    <w:rsid w:val="26870F8A"/>
    <w:rsid w:val="26B17195"/>
    <w:rsid w:val="27ABECDB"/>
    <w:rsid w:val="2922BDED"/>
    <w:rsid w:val="29904311"/>
    <w:rsid w:val="29AE639C"/>
    <w:rsid w:val="2A297E20"/>
    <w:rsid w:val="2A313939"/>
    <w:rsid w:val="2A72E0FE"/>
    <w:rsid w:val="2A99CC51"/>
    <w:rsid w:val="2DB1351D"/>
    <w:rsid w:val="2DD1EBEA"/>
    <w:rsid w:val="2E558382"/>
    <w:rsid w:val="2E675634"/>
    <w:rsid w:val="2EECA5F3"/>
    <w:rsid w:val="2F0853AC"/>
    <w:rsid w:val="2F21E23F"/>
    <w:rsid w:val="2F96AF8A"/>
    <w:rsid w:val="2FCAF90A"/>
    <w:rsid w:val="2FF741F7"/>
    <w:rsid w:val="3032D5F8"/>
    <w:rsid w:val="31055CD9"/>
    <w:rsid w:val="31396759"/>
    <w:rsid w:val="318B490F"/>
    <w:rsid w:val="322158E4"/>
    <w:rsid w:val="3239FD00"/>
    <w:rsid w:val="32B27996"/>
    <w:rsid w:val="33127CC6"/>
    <w:rsid w:val="33203977"/>
    <w:rsid w:val="3353B880"/>
    <w:rsid w:val="3358F499"/>
    <w:rsid w:val="3384BB9D"/>
    <w:rsid w:val="339ABEAF"/>
    <w:rsid w:val="33D55583"/>
    <w:rsid w:val="33D651A2"/>
    <w:rsid w:val="33F14BFC"/>
    <w:rsid w:val="3421F992"/>
    <w:rsid w:val="34761314"/>
    <w:rsid w:val="34A73C56"/>
    <w:rsid w:val="35973FA0"/>
    <w:rsid w:val="35988C39"/>
    <w:rsid w:val="35CC7A27"/>
    <w:rsid w:val="36090431"/>
    <w:rsid w:val="362C41CF"/>
    <w:rsid w:val="3673BE47"/>
    <w:rsid w:val="3683C5E8"/>
    <w:rsid w:val="3748F2F6"/>
    <w:rsid w:val="37A23856"/>
    <w:rsid w:val="37D61111"/>
    <w:rsid w:val="382ECADE"/>
    <w:rsid w:val="384F875B"/>
    <w:rsid w:val="387A5FDC"/>
    <w:rsid w:val="3884DA86"/>
    <w:rsid w:val="38F7C79A"/>
    <w:rsid w:val="39E34EE6"/>
    <w:rsid w:val="3A7CCBFB"/>
    <w:rsid w:val="3AF540C7"/>
    <w:rsid w:val="3BA27BBD"/>
    <w:rsid w:val="3BC73F0B"/>
    <w:rsid w:val="3C4A4EFB"/>
    <w:rsid w:val="3D24403B"/>
    <w:rsid w:val="3DA8FAA0"/>
    <w:rsid w:val="3DD5A43C"/>
    <w:rsid w:val="3E6718EF"/>
    <w:rsid w:val="3E8D2834"/>
    <w:rsid w:val="3EBD7FA2"/>
    <w:rsid w:val="3EEB70EA"/>
    <w:rsid w:val="3F05E7F2"/>
    <w:rsid w:val="3FB9BCA4"/>
    <w:rsid w:val="4039317C"/>
    <w:rsid w:val="40EC5716"/>
    <w:rsid w:val="41123756"/>
    <w:rsid w:val="415BD72B"/>
    <w:rsid w:val="41C18FE7"/>
    <w:rsid w:val="41D65D2B"/>
    <w:rsid w:val="42091221"/>
    <w:rsid w:val="42BA1643"/>
    <w:rsid w:val="43095CFC"/>
    <w:rsid w:val="44470AF9"/>
    <w:rsid w:val="44B9D801"/>
    <w:rsid w:val="45503E8B"/>
    <w:rsid w:val="45770AF6"/>
    <w:rsid w:val="4578394B"/>
    <w:rsid w:val="45B20E8C"/>
    <w:rsid w:val="470B23B3"/>
    <w:rsid w:val="47344A91"/>
    <w:rsid w:val="4763CBC6"/>
    <w:rsid w:val="476CA796"/>
    <w:rsid w:val="477BA61A"/>
    <w:rsid w:val="47B88DAD"/>
    <w:rsid w:val="47EF1D67"/>
    <w:rsid w:val="4899A6A8"/>
    <w:rsid w:val="48E38E3E"/>
    <w:rsid w:val="48EB48F3"/>
    <w:rsid w:val="49604360"/>
    <w:rsid w:val="497451DE"/>
    <w:rsid w:val="49ABC112"/>
    <w:rsid w:val="4A097F4B"/>
    <w:rsid w:val="4AD022CE"/>
    <w:rsid w:val="4AF6D479"/>
    <w:rsid w:val="4B94BE43"/>
    <w:rsid w:val="4BA5396D"/>
    <w:rsid w:val="4D1E23EB"/>
    <w:rsid w:val="4D2C5D05"/>
    <w:rsid w:val="4D5B9D89"/>
    <w:rsid w:val="4D5E1396"/>
    <w:rsid w:val="4D601579"/>
    <w:rsid w:val="4E0381D1"/>
    <w:rsid w:val="4E12CB24"/>
    <w:rsid w:val="4E1C5C43"/>
    <w:rsid w:val="4E421D95"/>
    <w:rsid w:val="4E7C09FD"/>
    <w:rsid w:val="4ED459D5"/>
    <w:rsid w:val="4EDCDA2F"/>
    <w:rsid w:val="4EF76DEA"/>
    <w:rsid w:val="4F18D8FA"/>
    <w:rsid w:val="4FBF8C44"/>
    <w:rsid w:val="50933E4B"/>
    <w:rsid w:val="51F13AFA"/>
    <w:rsid w:val="52CC1907"/>
    <w:rsid w:val="52D5B3CF"/>
    <w:rsid w:val="536FED0B"/>
    <w:rsid w:val="53AE30E9"/>
    <w:rsid w:val="54889C1B"/>
    <w:rsid w:val="54F45656"/>
    <w:rsid w:val="55A42B13"/>
    <w:rsid w:val="55CE3C90"/>
    <w:rsid w:val="56E6F8D9"/>
    <w:rsid w:val="57027FCF"/>
    <w:rsid w:val="5809C3E6"/>
    <w:rsid w:val="583D7E8B"/>
    <w:rsid w:val="58F1C1A3"/>
    <w:rsid w:val="59D4DEA1"/>
    <w:rsid w:val="59E3DB9B"/>
    <w:rsid w:val="5A135CD0"/>
    <w:rsid w:val="5A3A2091"/>
    <w:rsid w:val="5A463DFE"/>
    <w:rsid w:val="5A4AD7A9"/>
    <w:rsid w:val="5A60D5C5"/>
    <w:rsid w:val="5A9710ED"/>
    <w:rsid w:val="5AE6EBE1"/>
    <w:rsid w:val="5AF7835D"/>
    <w:rsid w:val="5B14FD90"/>
    <w:rsid w:val="5B152429"/>
    <w:rsid w:val="5B1A7CDD"/>
    <w:rsid w:val="5B27972A"/>
    <w:rsid w:val="5BC360FC"/>
    <w:rsid w:val="5BCC5B2B"/>
    <w:rsid w:val="5BEF58BA"/>
    <w:rsid w:val="5D5B0F03"/>
    <w:rsid w:val="5D5F315D"/>
    <w:rsid w:val="5D682B8C"/>
    <w:rsid w:val="5D77064E"/>
    <w:rsid w:val="5D7DDEC0"/>
    <w:rsid w:val="5DF5ECBA"/>
    <w:rsid w:val="5E40407E"/>
    <w:rsid w:val="5E568807"/>
    <w:rsid w:val="5EC543C3"/>
    <w:rsid w:val="5F03FBED"/>
    <w:rsid w:val="5F22E5C6"/>
    <w:rsid w:val="6043300F"/>
    <w:rsid w:val="60BEB627"/>
    <w:rsid w:val="617FA2DE"/>
    <w:rsid w:val="6182B6AC"/>
    <w:rsid w:val="61AA7BFD"/>
    <w:rsid w:val="61DF0070"/>
    <w:rsid w:val="62199ACA"/>
    <w:rsid w:val="621DFC7E"/>
    <w:rsid w:val="625A8688"/>
    <w:rsid w:val="6281FA2D"/>
    <w:rsid w:val="63441BD7"/>
    <w:rsid w:val="635F74BB"/>
    <w:rsid w:val="63DA7A3A"/>
    <w:rsid w:val="6467D980"/>
    <w:rsid w:val="64CCD844"/>
    <w:rsid w:val="64E21CBF"/>
    <w:rsid w:val="657CD338"/>
    <w:rsid w:val="658391CE"/>
    <w:rsid w:val="667DED20"/>
    <w:rsid w:val="66DE5EDB"/>
    <w:rsid w:val="6718A399"/>
    <w:rsid w:val="67B5E0EF"/>
    <w:rsid w:val="6808DFCA"/>
    <w:rsid w:val="68122E16"/>
    <w:rsid w:val="6818C162"/>
    <w:rsid w:val="68B473FA"/>
    <w:rsid w:val="68F6D6E7"/>
    <w:rsid w:val="694213E7"/>
    <w:rsid w:val="699C2546"/>
    <w:rsid w:val="6B00AE71"/>
    <w:rsid w:val="6B8BA931"/>
    <w:rsid w:val="6B94E28B"/>
    <w:rsid w:val="6BDAD9E5"/>
    <w:rsid w:val="6C51CB97"/>
    <w:rsid w:val="6C846FAB"/>
    <w:rsid w:val="6CFA68B3"/>
    <w:rsid w:val="6E05E615"/>
    <w:rsid w:val="6E1B30F2"/>
    <w:rsid w:val="6E24AC01"/>
    <w:rsid w:val="6E627FB3"/>
    <w:rsid w:val="6EB10F38"/>
    <w:rsid w:val="6EFA2A71"/>
    <w:rsid w:val="6F574953"/>
    <w:rsid w:val="6FA1B676"/>
    <w:rsid w:val="70F978C0"/>
    <w:rsid w:val="71749D01"/>
    <w:rsid w:val="717E9E30"/>
    <w:rsid w:val="719C31DB"/>
    <w:rsid w:val="71C45D39"/>
    <w:rsid w:val="71CCB09A"/>
    <w:rsid w:val="71D8B413"/>
    <w:rsid w:val="71DD3DDD"/>
    <w:rsid w:val="72401475"/>
    <w:rsid w:val="7254E5B9"/>
    <w:rsid w:val="72846859"/>
    <w:rsid w:val="72D0F2BF"/>
    <w:rsid w:val="732FEED1"/>
    <w:rsid w:val="7419AE97"/>
    <w:rsid w:val="74311982"/>
    <w:rsid w:val="743B2E0B"/>
    <w:rsid w:val="74829083"/>
    <w:rsid w:val="753B31A5"/>
    <w:rsid w:val="7560C0D5"/>
    <w:rsid w:val="7577452E"/>
    <w:rsid w:val="777FE4DD"/>
    <w:rsid w:val="77B871C1"/>
    <w:rsid w:val="77F2AFA9"/>
    <w:rsid w:val="78C57A5A"/>
    <w:rsid w:val="790E9F2E"/>
    <w:rsid w:val="7A103C6D"/>
    <w:rsid w:val="7AA05B06"/>
    <w:rsid w:val="7AB38B42"/>
    <w:rsid w:val="7B9F0C62"/>
    <w:rsid w:val="7C421CA3"/>
    <w:rsid w:val="7C7322BD"/>
    <w:rsid w:val="7C8306FA"/>
    <w:rsid w:val="7CA6ECF0"/>
    <w:rsid w:val="7CB257FD"/>
    <w:rsid w:val="7CDCD31C"/>
    <w:rsid w:val="7CFD968B"/>
    <w:rsid w:val="7DF71561"/>
    <w:rsid w:val="7E1D7F97"/>
    <w:rsid w:val="7E42BD51"/>
    <w:rsid w:val="7E47BA92"/>
    <w:rsid w:val="7E516D85"/>
    <w:rsid w:val="7F6C6670"/>
    <w:rsid w:val="7F7B2237"/>
    <w:rsid w:val="7F9C1311"/>
    <w:rsid w:val="7FE3C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9083"/>
  <w15:chartTrackingRefBased/>
  <w15:docId w15:val="{AD349893-8B5D-4AF7-9F98-0A6E568D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52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Gurpreet Kaur</cp:lastModifiedBy>
  <cp:revision>12</cp:revision>
  <dcterms:created xsi:type="dcterms:W3CDTF">2023-03-23T23:34:00Z</dcterms:created>
  <dcterms:modified xsi:type="dcterms:W3CDTF">2023-04-08T07:32:00Z</dcterms:modified>
</cp:coreProperties>
</file>